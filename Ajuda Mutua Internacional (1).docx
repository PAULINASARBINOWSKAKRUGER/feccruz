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845BC" w:rsidP="5CE1A37E" w:rsidRDefault="5CE1A37E" w14:paraId="3A8888C4" w14:textId="7CEE12B8">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AJUDA MÚTUA INTERNACIONAL VIA CARTAS COM R$ 10,00 </w:t>
      </w:r>
    </w:p>
    <w:p w:rsidR="00C845BC" w:rsidP="5CE1A37E" w:rsidRDefault="5CE1A37E" w14:paraId="627C8095" w14:textId="18DAC821">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U$D 10,00 ou </w:t>
      </w:r>
      <w:del w:author="Francisco Euzébio da Cruz" w:date="2020-08-27T16:22:00Z" w:id="0">
        <w:r w:rsidRPr="5CE1A37E" w:rsidDel="5CE1A37E" w:rsidR="00450F69">
          <w:rPr>
            <w:rFonts w:ascii="Arial Black" w:hAnsi="Arial Black" w:eastAsia="Arial Black" w:cs="Arial Black"/>
            <w:b/>
            <w:bCs/>
            <w:sz w:val="24"/>
            <w:szCs w:val="24"/>
          </w:rPr>
          <w:delText xml:space="preserve"> </w:delText>
        </w:r>
      </w:del>
      <w:r w:rsidRPr="5CE1A37E">
        <w:rPr>
          <w:rFonts w:ascii="Arial Black" w:hAnsi="Arial Black" w:eastAsia="Arial Black" w:cs="Arial Black"/>
          <w:b/>
          <w:bCs/>
          <w:sz w:val="24"/>
          <w:szCs w:val="24"/>
        </w:rPr>
        <w:t xml:space="preserve">10.00 EUROS (dependendo do país de origem)  </w:t>
      </w:r>
    </w:p>
    <w:p w:rsidR="00C845BC" w:rsidP="5CE1A37E" w:rsidRDefault="5CE1A37E" w14:paraId="4DF6E5DE" w14:textId="08F8FA54">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TEXTO ATUALIZADO PARA AS DUAS OPÇÕES DE PARTICIPAÇÃO:  </w:t>
      </w:r>
    </w:p>
    <w:p w:rsidR="00C845BC" w:rsidP="5CE1A37E" w:rsidRDefault="5CE1A37E" w14:paraId="0644A1C0" w14:textId="1B60DB3B">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6 CARTAS OU 6 DEPÓSITOS BANCÁRIOS  </w:t>
      </w:r>
    </w:p>
    <w:p w:rsidR="00C845BC" w:rsidP="5CE1A37E" w:rsidRDefault="5CE1A37E" w14:paraId="03DDCA50" w14:textId="3623E73F">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(Devido a vários pedidos e sugestões de participantes e visando agilizar e baratear o custo dos envios das 6 cartas, quem quiser poderá fazer 6 depósitos de 10 reais nas 6 contas de cada um dos participantes da lista e enviar o recibo pelo e-mail para que ele o coloque na lista de remetentes) </w:t>
      </w:r>
    </w:p>
    <w:p w:rsidR="00C845BC" w:rsidP="5CE1A37E" w:rsidRDefault="5CE1A37E" w14:paraId="60A24836" w14:textId="2A4FC604">
      <w:pPr>
        <w:jc w:val="both"/>
        <w:rPr>
          <w:del w:author="Francisco Euzébio da Cruz" w:date="2020-08-27T16:23:00Z" w:id="1"/>
          <w:rFonts w:ascii="Arial Black" w:hAnsi="Arial Black" w:eastAsia="Arial Black" w:cs="Arial Black"/>
          <w:b/>
          <w:bCs/>
          <w:sz w:val="24"/>
          <w:szCs w:val="24"/>
        </w:rPr>
      </w:pPr>
      <w:r w:rsidRPr="5CE1A37E">
        <w:rPr>
          <w:rFonts w:ascii="Arial Black" w:hAnsi="Arial Black" w:eastAsia="Arial Black" w:cs="Arial Black"/>
          <w:b/>
          <w:bCs/>
          <w:sz w:val="24"/>
          <w:szCs w:val="24"/>
        </w:rPr>
        <w:t>OPORTUNIDADE DE SUCESSO E DINHEIRO</w:t>
      </w:r>
      <w:del w:author="Francisco Euzébio da Cruz" w:date="2020-08-27T16:24:00Z" w:id="2">
        <w:r w:rsidRPr="5CE1A37E" w:rsidDel="5CE1A37E" w:rsidR="00450F69">
          <w:rPr>
            <w:rFonts w:ascii="Arial Black" w:hAnsi="Arial Black" w:eastAsia="Arial Black" w:cs="Arial Black"/>
            <w:b/>
            <w:bCs/>
            <w:sz w:val="24"/>
            <w:szCs w:val="24"/>
          </w:rPr>
          <w:delText xml:space="preserve"> </w:delText>
        </w:r>
      </w:del>
    </w:p>
    <w:p w:rsidR="00C845BC" w:rsidP="5CE1A37E" w:rsidRDefault="5CE1A37E" w14:paraId="1C10DBEE" w14:textId="674CB005">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LEIA ESTE TEXTO PARA ENTENDER, SÓ IRÁ LHE TOMAR POUCOS MINUTOS E VALERÁ A PENA. É MATEMÁTICA PURA E SIMPLES ALIADA A HONESTIDADE.  </w:t>
      </w:r>
    </w:p>
    <w:p w:rsidR="00C845BC" w:rsidP="5CE1A37E" w:rsidRDefault="5CE1A37E" w14:paraId="05A93091" w14:textId="7497F8E8">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MULTIPLIQUE SEU DINHEIRO: Transforme R$ 60,00 em mais de R$ 120.000,00  </w:t>
      </w:r>
    </w:p>
    <w:p w:rsidR="00C845BC" w:rsidP="5CE1A37E" w:rsidRDefault="5CE1A37E" w14:paraId="56DF3A64" w14:textId="659C16EC">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LENDO ISTO VOCÊ PODE MUDAR SUA VIDA! FUNCIONA!  </w:t>
      </w:r>
    </w:p>
    <w:p w:rsidR="00C845BC" w:rsidP="5CE1A37E" w:rsidRDefault="5CE1A37E" w14:paraId="0870E270" w14:textId="7FE4C3E8">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Eu achei essa mensagem em um fórum por um acaso e decidi participar.  </w:t>
      </w:r>
    </w:p>
    <w:p w:rsidR="00C845BC" w:rsidP="5CE1A37E" w:rsidRDefault="5CE1A37E" w14:paraId="47DBFEA5" w14:textId="4F6C86CE">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Pouco tempo atrás, eu estava olhando mensagens nos fóruns, que nem você  </w:t>
      </w:r>
    </w:p>
    <w:p w:rsidR="00C845BC" w:rsidP="5CE1A37E" w:rsidRDefault="5CE1A37E" w14:paraId="74B6DF11" w14:textId="1712A959">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está fazendo agora, e encontrei um artigo semelhante a isto onde dizia que eu poderia fazer milhares de reais dentro de semanas com um único investimento de R$ 60,00! Assim eu pensei, "Que bobagem", mas por pura curiosidade eu continuei lendo. O texto disse para eu enviar R$ 10,00 a cada um dos 6 nomes com endereços declarados no artigo.  </w:t>
      </w:r>
    </w:p>
    <w:p w:rsidR="00C845BC" w:rsidP="5CE1A37E" w:rsidRDefault="5CE1A37E" w14:paraId="4F3C1651" w14:textId="53DFAB25">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Depois de feito isso, colocar meu próprio nome na posição #6da lista, e mandar o artigo para pelo menos 200 fóruns ou newsgroups (Existem milhares). Nada mais, só isso e você ganharia muito dinheiro.  </w:t>
      </w:r>
    </w:p>
    <w:p w:rsidR="00C845BC" w:rsidP="5CE1A37E" w:rsidRDefault="5CE1A37E" w14:paraId="4CC3EB87" w14:textId="059CC98B">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Assim depois de refletir sobre isto, e falando primeiro com algumas pessoas, eu pensei tentar isso. Eu cheguei à conclusão: " o que eu tenho a perder fora 6 selos e R$ 60,00?  </w:t>
      </w:r>
    </w:p>
    <w:p w:rsidR="00C845BC" w:rsidP="5CE1A37E" w:rsidRDefault="5CE1A37E" w14:paraId="0F251A6C" w14:textId="7D9DF8E1">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Eu sempre gasto isso quando vou no shopping, lanchar ou indo ao cinema! Então eu mandei os R$ 60,00. Bem, ADIVINHE?... Dentro de 7 dias, eu comecei a receber dinheiro pelo correio! Fiquei pensando que havia acabado, mas o dinheiro depois começou a chegar novamente. Em minha primeira semana, recebi aproximadamente R$ 600,00. Ao final da terceira semana eu tinha feito um total de mais de R$ 8.700,00! Na sexta semana eu tive mais de R$ 89,000.00 e continua chegando. Eu com certeza já gastei muito mais na loteria e nunca recebi algo igual!!  </w:t>
      </w:r>
    </w:p>
    <w:p w:rsidR="00C845BC" w:rsidP="5CE1A37E" w:rsidRDefault="5CE1A37E" w14:paraId="2424A213" w14:textId="2E7D3BA1">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Deixe me falar-lhe como isto funciona e o mais importante, POR QUE funciona... Imprima uma cópia deste artigo AGORA, assim você pode ler as informações de novo depois quando precisar. Eu o prometo que se você seguir as direções na maneira como é dita, você logo começará a ganhar mais dinheiro do que você pensou ser possível fazendo algo tão fácil! Meus amigos todos já fizeram e também estão se dando bem. Veja:  </w:t>
      </w:r>
    </w:p>
    <w:p w:rsidR="00C845BC" w:rsidP="5CE1A37E" w:rsidRDefault="5CE1A37E" w14:paraId="36D2BDED" w14:textId="45F0054E">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(SUGESTÃO: Leia esta mensagem inteira cuidadosamente! (imprima e salve.)  </w:t>
      </w:r>
    </w:p>
    <w:p w:rsidR="00C845BC" w:rsidP="5CE1A37E" w:rsidRDefault="5CE1A37E" w14:paraId="3D0C64F5" w14:textId="031D0893">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Siga as instruções e veja o dinheiro entrar! </w:t>
      </w:r>
    </w:p>
    <w:p w:rsidR="00C845BC" w:rsidP="5CE1A37E" w:rsidRDefault="5CE1A37E" w14:paraId="69A827BE" w14:textId="238E4993">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É FÁCIL. É LEGAL. E, seu investimento é só R$ 60,00 (Mais correio) </w:t>
      </w:r>
    </w:p>
    <w:p w:rsidR="00C845BC" w:rsidP="5CE1A37E" w:rsidRDefault="5CE1A37E" w14:paraId="608B884D" w14:textId="68DD4E63">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IMPORTANTE: Este não é um golpe, não é indecente, não é ilegal e é 99,99% livre de risco -Funciona!! Foi comprovado pela revista EXAME.  </w:t>
      </w:r>
    </w:p>
    <w:p w:rsidR="00C845BC" w:rsidP="5CE1A37E" w:rsidRDefault="5CE1A37E" w14:paraId="231EFB6D" w14:textId="036B6942">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Se todas as instruções seguintes forem cumpridas, você receberá incrível quantidade de dinheiro. </w:t>
      </w:r>
    </w:p>
    <w:p w:rsidR="00C845BC" w:rsidP="5CE1A37E" w:rsidRDefault="5CE1A37E" w14:paraId="63CF3D60" w14:textId="7172AD80">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POR FAVOR, PRESTE ATENÇÃO:  </w:t>
      </w:r>
    </w:p>
    <w:p w:rsidR="00C845BC" w:rsidP="5CE1A37E" w:rsidRDefault="5CE1A37E" w14:paraId="3AF75B17" w14:textId="1263AFBB">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Siga estas direções EXATAMENTE, e receberá R$ 120.000,00 ou mais pode ser seu em 20 a 60 dias. Este programa permanece próspero por causa da HONESTIDADE e INTEGRIDADE dos participantes. </w:t>
      </w:r>
    </w:p>
    <w:p w:rsidR="00C845BC" w:rsidP="5CE1A37E" w:rsidRDefault="5CE1A37E" w14:paraId="4D5E63B0" w14:textId="7FE865DF">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Por favor continue fazendo com que o programa seja um sucesso aderindo cuidadosamente às instruções. Aqui estão os 4 passos fáceis para sucesso: </w:t>
      </w:r>
    </w:p>
    <w:p w:rsidR="00C845BC" w:rsidP="5CE1A37E" w:rsidRDefault="5CE1A37E" w14:paraId="39704D07" w14:textId="5518E4B5">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ETAPA 1: Adquira 6 pedaços separados de papel e POR FAVOR escreva o seguinte em cada pedaço de papel: " POR FAVOR, PONHA-ME EM SUA LISTA DE REMETENTES" (Paleasse </w:t>
      </w:r>
      <w:proofErr w:type="spellStart"/>
      <w:r w:rsidRPr="5CE1A37E">
        <w:rPr>
          <w:rFonts w:ascii="Arial Black" w:hAnsi="Arial Black" w:eastAsia="Arial Black" w:cs="Arial Black"/>
          <w:b/>
          <w:bCs/>
          <w:sz w:val="24"/>
          <w:szCs w:val="24"/>
        </w:rPr>
        <w:t>add</w:t>
      </w:r>
      <w:proofErr w:type="spellEnd"/>
      <w:r w:rsidRPr="5CE1A37E">
        <w:rPr>
          <w:rFonts w:ascii="Arial Black" w:hAnsi="Arial Black" w:eastAsia="Arial Black" w:cs="Arial Black"/>
          <w:b/>
          <w:bCs/>
          <w:sz w:val="24"/>
          <w:szCs w:val="24"/>
        </w:rPr>
        <w:t xml:space="preserve"> me </w:t>
      </w:r>
      <w:proofErr w:type="spellStart"/>
      <w:r w:rsidRPr="5CE1A37E">
        <w:rPr>
          <w:rFonts w:ascii="Arial Black" w:hAnsi="Arial Black" w:eastAsia="Arial Black" w:cs="Arial Black"/>
          <w:b/>
          <w:bCs/>
          <w:sz w:val="24"/>
          <w:szCs w:val="24"/>
        </w:rPr>
        <w:t>to</w:t>
      </w:r>
      <w:proofErr w:type="spellEnd"/>
      <w:r w:rsidRPr="5CE1A37E">
        <w:rPr>
          <w:rFonts w:ascii="Arial Black" w:hAnsi="Arial Black" w:eastAsia="Arial Black" w:cs="Arial Black"/>
          <w:b/>
          <w:bCs/>
          <w:sz w:val="24"/>
          <w:szCs w:val="24"/>
        </w:rPr>
        <w:t xml:space="preserve"> </w:t>
      </w:r>
      <w:proofErr w:type="spellStart"/>
      <w:r w:rsidRPr="5CE1A37E">
        <w:rPr>
          <w:rFonts w:ascii="Arial Black" w:hAnsi="Arial Black" w:eastAsia="Arial Black" w:cs="Arial Black"/>
          <w:b/>
          <w:bCs/>
          <w:sz w:val="24"/>
          <w:szCs w:val="24"/>
        </w:rPr>
        <w:t>your</w:t>
      </w:r>
      <w:proofErr w:type="spellEnd"/>
      <w:r w:rsidRPr="5CE1A37E">
        <w:rPr>
          <w:rFonts w:ascii="Arial Black" w:hAnsi="Arial Black" w:eastAsia="Arial Black" w:cs="Arial Black"/>
          <w:b/>
          <w:bCs/>
          <w:sz w:val="24"/>
          <w:szCs w:val="24"/>
        </w:rPr>
        <w:t xml:space="preserve"> </w:t>
      </w:r>
      <w:proofErr w:type="spellStart"/>
      <w:r w:rsidRPr="5CE1A37E">
        <w:rPr>
          <w:rFonts w:ascii="Arial Black" w:hAnsi="Arial Black" w:eastAsia="Arial Black" w:cs="Arial Black"/>
          <w:b/>
          <w:bCs/>
          <w:sz w:val="24"/>
          <w:szCs w:val="24"/>
        </w:rPr>
        <w:t>list</w:t>
      </w:r>
      <w:proofErr w:type="spellEnd"/>
      <w:r w:rsidRPr="5CE1A37E">
        <w:rPr>
          <w:rFonts w:ascii="Arial Black" w:hAnsi="Arial Black" w:eastAsia="Arial Black" w:cs="Arial Black"/>
          <w:b/>
          <w:bCs/>
          <w:sz w:val="24"/>
          <w:szCs w:val="24"/>
        </w:rPr>
        <w:t xml:space="preserve">) em inglês. </w:t>
      </w:r>
    </w:p>
    <w:p w:rsidR="00C845BC" w:rsidP="5CE1A37E" w:rsidRDefault="5CE1A37E" w14:paraId="512681CF" w14:textId="6DBDFB83">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E coloque seu nome e endereço logo abaixo. </w:t>
      </w:r>
    </w:p>
    <w:p w:rsidR="00C845BC" w:rsidP="5CE1A37E" w:rsidRDefault="5CE1A37E" w14:paraId="46979733" w14:textId="7A0482EC">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Agora adquira 6 notas de R$ 10,00, envolva-as pelo bilhete que você acabou de escrever. </w:t>
      </w:r>
    </w:p>
    <w:p w:rsidR="00C845BC" w:rsidP="5CE1A37E" w:rsidRDefault="5CE1A37E" w14:paraId="5BC052D7" w14:textId="2B6FEB6B">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Envolva agora o bilhete (que está com a nota de 10 Reais) com um papel escuro para evitar que alguém que veja a nota não viole o envelope roubando o dinheiro. </w:t>
      </w:r>
    </w:p>
    <w:p w:rsidR="00C845BC" w:rsidP="5CE1A37E" w:rsidRDefault="5CE1A37E" w14:paraId="2EC27664" w14:textId="0C3BB8CF">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Depois, ponha cada um deles em seu respectivo envelope e os lacres. </w:t>
      </w:r>
    </w:p>
    <w:p w:rsidR="00C845BC" w:rsidP="5CE1A37E" w:rsidRDefault="5CE1A37E" w14:paraId="2FED7C84" w14:textId="1562FAE4">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Você deve ter agora 6 envelopes lacrados, cada com um pedaço de papel que declara a FRASE </w:t>
      </w:r>
    </w:p>
    <w:p w:rsidR="00C845BC" w:rsidP="5CE1A37E" w:rsidRDefault="5CE1A37E" w14:paraId="51105522" w14:textId="1E6ADF2F">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acima dita, seu NOME e ENDEREÇO, SEU E-MAIL e uma nota de R$ 10,00. Envie então um envelope para cada um da lista que segue: </w:t>
      </w:r>
    </w:p>
    <w:p w:rsidR="5CE1A37E" w:rsidP="5CE1A37E" w:rsidRDefault="5CE1A37E" w14:paraId="36CA47A1" w14:textId="67750EBB">
      <w:pPr>
        <w:jc w:val="both"/>
        <w:rPr>
          <w:rFonts w:ascii="Arial Black" w:hAnsi="Arial Black" w:eastAsia="Arial Black" w:cs="Arial Black"/>
          <w:b/>
          <w:bCs/>
          <w:sz w:val="24"/>
          <w:szCs w:val="24"/>
        </w:rPr>
      </w:pPr>
    </w:p>
    <w:p w:rsidR="00C845BC" w:rsidP="5CE1A37E" w:rsidRDefault="5CE1A37E" w14:paraId="01B0C523" w14:textId="7B43CB2D">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#1 DIÓGENES A. SOUZA </w:t>
      </w:r>
    </w:p>
    <w:p w:rsidR="00C845BC" w:rsidP="5CE1A37E" w:rsidRDefault="5CE1A37E" w14:paraId="6932AC3C" w14:textId="0E1EA775">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CEP: 64010-090 – TERESINA - PI – BRASIL </w:t>
      </w:r>
    </w:p>
    <w:p w:rsidR="00C845BC" w:rsidP="5CE1A37E" w:rsidRDefault="5CE1A37E" w14:paraId="6BDC0844" w14:textId="0AA0FF4E">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(OPÇÃO DEPOSITO:CEF AG:0029 OPERAÇÃO 013 </w:t>
      </w:r>
    </w:p>
    <w:p w:rsidR="00C845BC" w:rsidP="5CE1A37E" w:rsidRDefault="5CE1A37E" w14:paraId="7A0F0AE0" w14:textId="46C3EF82">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CONTA POUPANÇA 84365-2 –R$ 10,00 </w:t>
      </w:r>
    </w:p>
    <w:p w:rsidR="00C845BC" w:rsidP="5CE1A37E" w:rsidRDefault="5CE1A37E" w14:paraId="091EFAB5" w14:textId="3D88BF6E">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E-mail: aibrabr@gmail.com </w:t>
      </w:r>
    </w:p>
    <w:p w:rsidR="00C845BC" w:rsidP="5CE1A37E" w:rsidRDefault="5CE1A37E" w14:paraId="7F413E3F" w14:textId="669CA592">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   </w:t>
      </w:r>
    </w:p>
    <w:p w:rsidR="00C845BC" w:rsidP="5CE1A37E" w:rsidRDefault="5CE1A37E" w14:paraId="043CDD42" w14:textId="234F75E0">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#2) DANIEL REGIS ARAUJO </w:t>
      </w:r>
    </w:p>
    <w:p w:rsidR="00C845BC" w:rsidP="5CE1A37E" w:rsidRDefault="5CE1A37E" w14:paraId="71B8F863" w14:textId="6E0E2B99">
      <w:pPr>
        <w:jc w:val="both"/>
        <w:rPr>
          <w:rFonts w:ascii="Arial Black" w:hAnsi="Arial Black" w:eastAsia="Arial Black" w:cs="Arial Black"/>
          <w:b w:val="1"/>
          <w:bCs w:val="1"/>
          <w:sz w:val="24"/>
          <w:szCs w:val="24"/>
        </w:rPr>
      </w:pPr>
      <w:proofErr w:type="spellStart"/>
      <w:r w:rsidRPr="1CF402CC" w:rsidR="1CF402CC">
        <w:rPr>
          <w:rFonts w:ascii="Arial Black" w:hAnsi="Arial Black" w:eastAsia="Arial Black" w:cs="Arial Black"/>
          <w:b w:val="1"/>
          <w:bCs w:val="1"/>
          <w:sz w:val="24"/>
          <w:szCs w:val="24"/>
        </w:rPr>
        <w:t>Cj</w:t>
      </w:r>
      <w:proofErr w:type="spellEnd"/>
      <w:r w:rsidRPr="1CF402CC" w:rsidR="1CF402CC">
        <w:rPr>
          <w:rFonts w:ascii="Arial Black" w:hAnsi="Arial Black" w:eastAsia="Arial Black" w:cs="Arial Black"/>
          <w:b w:val="1"/>
          <w:bCs w:val="1"/>
          <w:sz w:val="24"/>
          <w:szCs w:val="24"/>
        </w:rPr>
        <w:t xml:space="preserve">. </w:t>
      </w:r>
      <w:r w:rsidRPr="1CF402CC" w:rsidR="1CF402CC">
        <w:rPr>
          <w:rFonts w:ascii="Arial Black" w:hAnsi="Arial Black" w:eastAsia="Arial Black" w:cs="Arial Black"/>
          <w:b w:val="1"/>
          <w:bCs w:val="1"/>
          <w:sz w:val="24"/>
          <w:szCs w:val="24"/>
        </w:rPr>
        <w:t>Mocambinho</w:t>
      </w:r>
      <w:r w:rsidRPr="1CF402CC" w:rsidR="1CF402CC">
        <w:rPr>
          <w:rFonts w:ascii="Arial Black" w:hAnsi="Arial Black" w:eastAsia="Arial Black" w:cs="Arial Black"/>
          <w:b w:val="1"/>
          <w:bCs w:val="1"/>
          <w:sz w:val="24"/>
          <w:szCs w:val="24"/>
        </w:rPr>
        <w:t xml:space="preserve"> II- Setor A – </w:t>
      </w:r>
      <w:proofErr w:type="spellStart"/>
      <w:r w:rsidRPr="1CF402CC" w:rsidR="1CF402CC">
        <w:rPr>
          <w:rFonts w:ascii="Arial Black" w:hAnsi="Arial Black" w:eastAsia="Arial Black" w:cs="Arial Black"/>
          <w:b w:val="1"/>
          <w:bCs w:val="1"/>
          <w:sz w:val="24"/>
          <w:szCs w:val="24"/>
        </w:rPr>
        <w:t>Qd</w:t>
      </w:r>
      <w:proofErr w:type="spellEnd"/>
      <w:r w:rsidRPr="1CF402CC" w:rsidR="1CF402CC">
        <w:rPr>
          <w:rFonts w:ascii="Arial Black" w:hAnsi="Arial Black" w:eastAsia="Arial Black" w:cs="Arial Black"/>
          <w:b w:val="1"/>
          <w:bCs w:val="1"/>
          <w:sz w:val="24"/>
          <w:szCs w:val="24"/>
        </w:rPr>
        <w:t xml:space="preserve">. 25 – Casa 44 </w:t>
      </w:r>
    </w:p>
    <w:p w:rsidR="00C845BC" w:rsidP="5CE1A37E" w:rsidRDefault="5CE1A37E" w14:paraId="0BF12095" w14:textId="1890BA36">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CEP: 64010-090 – TERESINA - PI – BRASIL </w:t>
      </w:r>
    </w:p>
    <w:p w:rsidR="00C845BC" w:rsidP="5CE1A37E" w:rsidRDefault="5CE1A37E" w14:paraId="4485A1AC" w14:textId="20B974B7">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(OPÇÃO DEPOSITO:CEF AG 0029 OPERAÇÃO 013 </w:t>
      </w:r>
    </w:p>
    <w:p w:rsidR="00C845BC" w:rsidP="5CE1A37E" w:rsidRDefault="5CE1A37E" w14:paraId="6AC33847" w14:textId="7FA7DB9B">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CONTA POUPANÇA 84367-7-Daniel Regis- R$ 10,00 </w:t>
      </w:r>
    </w:p>
    <w:p w:rsidR="00C845BC" w:rsidP="5CE1A37E" w:rsidRDefault="5CE1A37E" w14:paraId="24882665" w14:textId="3CD2BA47">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E-mail: aibrabr@gmail.com  </w:t>
      </w:r>
    </w:p>
    <w:p w:rsidR="00C845BC" w:rsidP="5CE1A37E" w:rsidRDefault="5CE1A37E" w14:paraId="6CBAB32B" w14:textId="591C9108">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  </w:t>
      </w:r>
    </w:p>
    <w:p w:rsidR="00C845BC" w:rsidP="5CE1A37E" w:rsidRDefault="5CE1A37E" w14:paraId="649A7D12" w14:textId="213D4587">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#3) ALEXANDRE CARVALHO SOUZA </w:t>
      </w:r>
    </w:p>
    <w:p w:rsidR="00C845BC" w:rsidP="5CE1A37E" w:rsidRDefault="5CE1A37E" w14:paraId="760FD6EA" w14:textId="77E4DB1A">
      <w:pPr>
        <w:jc w:val="both"/>
        <w:rPr>
          <w:rFonts w:ascii="Arial Black" w:hAnsi="Arial Black" w:eastAsia="Arial Black" w:cs="Arial Black"/>
          <w:b/>
          <w:bCs/>
          <w:sz w:val="24"/>
          <w:szCs w:val="24"/>
        </w:rPr>
      </w:pPr>
      <w:proofErr w:type="spellStart"/>
      <w:r w:rsidRPr="5CE1A37E">
        <w:rPr>
          <w:rFonts w:ascii="Arial Black" w:hAnsi="Arial Black" w:eastAsia="Arial Black" w:cs="Arial Black"/>
          <w:b/>
          <w:bCs/>
          <w:sz w:val="24"/>
          <w:szCs w:val="24"/>
        </w:rPr>
        <w:t>Cj</w:t>
      </w:r>
      <w:proofErr w:type="spellEnd"/>
      <w:r w:rsidRPr="5CE1A37E">
        <w:rPr>
          <w:rFonts w:ascii="Arial Black" w:hAnsi="Arial Black" w:eastAsia="Arial Black" w:cs="Arial Black"/>
          <w:b/>
          <w:bCs/>
          <w:sz w:val="24"/>
          <w:szCs w:val="24"/>
        </w:rPr>
        <w:t xml:space="preserve">. Dirceu I Quadra 123 Casa 17 </w:t>
      </w:r>
    </w:p>
    <w:p w:rsidR="00C845BC" w:rsidP="5CE1A37E" w:rsidRDefault="5CE1A37E" w14:paraId="4CAA0C46" w14:textId="0FAF0AC2">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CEP: 64077-370 – TERESINA - PI – BRASIL </w:t>
      </w:r>
    </w:p>
    <w:p w:rsidR="00C845BC" w:rsidP="5CE1A37E" w:rsidRDefault="5CE1A37E" w14:paraId="7F07F162" w14:textId="7EBCE0FC">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(OPÇÃO DEPOSITO:CEF AG 0855 OPERAÇÃO 013 </w:t>
      </w:r>
    </w:p>
    <w:p w:rsidR="00C845BC" w:rsidP="5CE1A37E" w:rsidRDefault="5CE1A37E" w14:paraId="70AC76DE" w14:textId="5DEEB206">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CONTA POUPANÇA :101174-0- R$ 10,00 </w:t>
      </w:r>
    </w:p>
    <w:p w:rsidR="00C845BC" w:rsidP="5CE1A37E" w:rsidRDefault="5CE1A37E" w14:paraId="3B744E6A" w14:textId="310BAFC5">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E-mail: alexandrecs84@gmail.com   </w:t>
      </w:r>
    </w:p>
    <w:p w:rsidR="20DE6120" w:rsidP="5CE1A37E" w:rsidRDefault="20DE6120" w14:paraId="54BEE525" w14:textId="0E211D61">
      <w:pPr>
        <w:jc w:val="both"/>
        <w:rPr>
          <w:rFonts w:ascii="Arial Black" w:hAnsi="Arial Black" w:eastAsia="Arial Black" w:cs="Arial Black"/>
          <w:b/>
          <w:bCs/>
          <w:sz w:val="24"/>
          <w:szCs w:val="24"/>
        </w:rPr>
      </w:pPr>
    </w:p>
    <w:p w:rsidR="00C845BC" w:rsidP="5CE1A37E" w:rsidRDefault="5CE1A37E" w14:paraId="310EB7ED" w14:textId="147684DE">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#4) Ma. LUZIA ARAUJO </w:t>
      </w:r>
    </w:p>
    <w:p w:rsidR="00C845BC" w:rsidP="5CE1A37E" w:rsidRDefault="5CE1A37E" w14:paraId="130ACFEA" w14:textId="7E790806">
      <w:pPr>
        <w:jc w:val="both"/>
        <w:rPr>
          <w:rFonts w:ascii="Arial Black" w:hAnsi="Arial Black" w:eastAsia="Arial Black" w:cs="Arial Black"/>
          <w:b w:val="1"/>
          <w:bCs w:val="1"/>
          <w:sz w:val="24"/>
          <w:szCs w:val="24"/>
        </w:rPr>
      </w:pPr>
      <w:proofErr w:type="spellStart"/>
      <w:r w:rsidRPr="1CF402CC" w:rsidR="1CF402CC">
        <w:rPr>
          <w:rFonts w:ascii="Arial Black" w:hAnsi="Arial Black" w:eastAsia="Arial Black" w:cs="Arial Black"/>
          <w:b w:val="1"/>
          <w:bCs w:val="1"/>
          <w:sz w:val="24"/>
          <w:szCs w:val="24"/>
        </w:rPr>
        <w:t>Cj</w:t>
      </w:r>
      <w:proofErr w:type="spellEnd"/>
      <w:r w:rsidRPr="1CF402CC" w:rsidR="1CF402CC">
        <w:rPr>
          <w:rFonts w:ascii="Arial Black" w:hAnsi="Arial Black" w:eastAsia="Arial Black" w:cs="Arial Black"/>
          <w:b w:val="1"/>
          <w:bCs w:val="1"/>
          <w:sz w:val="24"/>
          <w:szCs w:val="24"/>
        </w:rPr>
        <w:t xml:space="preserve">. </w:t>
      </w:r>
      <w:r w:rsidRPr="1CF402CC" w:rsidR="1CF402CC">
        <w:rPr>
          <w:rFonts w:ascii="Arial Black" w:hAnsi="Arial Black" w:eastAsia="Arial Black" w:cs="Arial Black"/>
          <w:b w:val="1"/>
          <w:bCs w:val="1"/>
          <w:sz w:val="24"/>
          <w:szCs w:val="24"/>
        </w:rPr>
        <w:t>Mocambinho</w:t>
      </w:r>
      <w:r w:rsidRPr="1CF402CC" w:rsidR="1CF402CC">
        <w:rPr>
          <w:rFonts w:ascii="Arial Black" w:hAnsi="Arial Black" w:eastAsia="Arial Black" w:cs="Arial Black"/>
          <w:b w:val="1"/>
          <w:bCs w:val="1"/>
          <w:sz w:val="24"/>
          <w:szCs w:val="24"/>
        </w:rPr>
        <w:t xml:space="preserve"> II- Setor A – </w:t>
      </w:r>
      <w:proofErr w:type="spellStart"/>
      <w:r w:rsidRPr="1CF402CC" w:rsidR="1CF402CC">
        <w:rPr>
          <w:rFonts w:ascii="Arial Black" w:hAnsi="Arial Black" w:eastAsia="Arial Black" w:cs="Arial Black"/>
          <w:b w:val="1"/>
          <w:bCs w:val="1"/>
          <w:sz w:val="24"/>
          <w:szCs w:val="24"/>
        </w:rPr>
        <w:t>Qd</w:t>
      </w:r>
      <w:proofErr w:type="spellEnd"/>
      <w:r w:rsidRPr="1CF402CC" w:rsidR="1CF402CC">
        <w:rPr>
          <w:rFonts w:ascii="Arial Black" w:hAnsi="Arial Black" w:eastAsia="Arial Black" w:cs="Arial Black"/>
          <w:b w:val="1"/>
          <w:bCs w:val="1"/>
          <w:sz w:val="24"/>
          <w:szCs w:val="24"/>
        </w:rPr>
        <w:t xml:space="preserve">. 25 – Casa 44 </w:t>
      </w:r>
    </w:p>
    <w:p w:rsidR="00C845BC" w:rsidP="5CE1A37E" w:rsidRDefault="5CE1A37E" w14:paraId="2EEA59CA" w14:textId="46AEA74C">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CEP: 64010-090 – TERESINA - PI – BRASIL </w:t>
      </w:r>
    </w:p>
    <w:p w:rsidR="00C845BC" w:rsidP="5CE1A37E" w:rsidRDefault="5CE1A37E" w14:paraId="7137202D" w14:textId="157B9084">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(OPÇÃO DEPOSITO:CEF. AG 0855 OP 023 </w:t>
      </w:r>
    </w:p>
    <w:p w:rsidR="00C845BC" w:rsidP="5CE1A37E" w:rsidRDefault="5CE1A37E" w14:paraId="39EDD768" w14:textId="503449BB">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CONTA CAIXA FÁCIL: 12158-2 – R$ 10,00 </w:t>
      </w:r>
    </w:p>
    <w:p w:rsidR="00C845BC" w:rsidP="5CE1A37E" w:rsidRDefault="5CE1A37E" w14:paraId="3FA19A8F" w14:textId="75B0CB4D">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E-mail: maluthe@gmail.com   </w:t>
      </w:r>
    </w:p>
    <w:p w:rsidR="00C845BC" w:rsidP="5CE1A37E" w:rsidRDefault="5CE1A37E" w14:paraId="48524C67" w14:textId="6CB1AF3D">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  </w:t>
      </w:r>
    </w:p>
    <w:p w:rsidR="00C845BC" w:rsidP="5CE1A37E" w:rsidRDefault="5CE1A37E" w14:paraId="107A2875" w14:textId="12A9BE11">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#5) GILBERTO SILVA</w:t>
      </w:r>
    </w:p>
    <w:p w:rsidR="00C845BC" w:rsidP="5CE1A37E" w:rsidRDefault="5CE1A37E" w14:paraId="28AE76B6" w14:textId="4B347157">
      <w:pPr>
        <w:jc w:val="both"/>
        <w:rPr>
          <w:rFonts w:ascii="Arial Black" w:hAnsi="Arial Black" w:eastAsia="Arial Black" w:cs="Arial Black"/>
          <w:b w:val="1"/>
          <w:bCs w:val="1"/>
          <w:sz w:val="24"/>
          <w:szCs w:val="24"/>
        </w:rPr>
      </w:pPr>
      <w:proofErr w:type="spellStart"/>
      <w:r w:rsidRPr="1CF402CC" w:rsidR="1CF402CC">
        <w:rPr>
          <w:rFonts w:ascii="Arial Black" w:hAnsi="Arial Black" w:eastAsia="Arial Black" w:cs="Arial Black"/>
          <w:b w:val="1"/>
          <w:bCs w:val="1"/>
          <w:sz w:val="24"/>
          <w:szCs w:val="24"/>
        </w:rPr>
        <w:t>Cj</w:t>
      </w:r>
      <w:proofErr w:type="spellEnd"/>
      <w:r w:rsidRPr="1CF402CC" w:rsidR="1CF402CC">
        <w:rPr>
          <w:rFonts w:ascii="Arial Black" w:hAnsi="Arial Black" w:eastAsia="Arial Black" w:cs="Arial Black"/>
          <w:b w:val="1"/>
          <w:bCs w:val="1"/>
          <w:sz w:val="24"/>
          <w:szCs w:val="24"/>
        </w:rPr>
        <w:t xml:space="preserve">. </w:t>
      </w:r>
      <w:r w:rsidRPr="1CF402CC" w:rsidR="1CF402CC">
        <w:rPr>
          <w:rFonts w:ascii="Arial Black" w:hAnsi="Arial Black" w:eastAsia="Arial Black" w:cs="Arial Black"/>
          <w:b w:val="1"/>
          <w:bCs w:val="1"/>
          <w:sz w:val="24"/>
          <w:szCs w:val="24"/>
        </w:rPr>
        <w:t>Mocambinho</w:t>
      </w:r>
      <w:r w:rsidRPr="1CF402CC" w:rsidR="1CF402CC">
        <w:rPr>
          <w:rFonts w:ascii="Arial Black" w:hAnsi="Arial Black" w:eastAsia="Arial Black" w:cs="Arial Black"/>
          <w:b w:val="1"/>
          <w:bCs w:val="1"/>
          <w:sz w:val="24"/>
          <w:szCs w:val="24"/>
        </w:rPr>
        <w:t xml:space="preserve"> II- Setor A – </w:t>
      </w:r>
      <w:proofErr w:type="spellStart"/>
      <w:r w:rsidRPr="1CF402CC" w:rsidR="1CF402CC">
        <w:rPr>
          <w:rFonts w:ascii="Arial Black" w:hAnsi="Arial Black" w:eastAsia="Arial Black" w:cs="Arial Black"/>
          <w:b w:val="1"/>
          <w:bCs w:val="1"/>
          <w:sz w:val="24"/>
          <w:szCs w:val="24"/>
        </w:rPr>
        <w:t>Qd</w:t>
      </w:r>
      <w:proofErr w:type="spellEnd"/>
      <w:r w:rsidRPr="1CF402CC" w:rsidR="1CF402CC">
        <w:rPr>
          <w:rFonts w:ascii="Arial Black" w:hAnsi="Arial Black" w:eastAsia="Arial Black" w:cs="Arial Black"/>
          <w:b w:val="1"/>
          <w:bCs w:val="1"/>
          <w:sz w:val="24"/>
          <w:szCs w:val="24"/>
        </w:rPr>
        <w:t xml:space="preserve">. 25 – Casa 44 </w:t>
      </w:r>
    </w:p>
    <w:p w:rsidR="00C845BC" w:rsidP="5CE1A37E" w:rsidRDefault="5CE1A37E" w14:paraId="5212716D" w14:textId="08E6E5EB">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CEP: 64010-090 – TERESINA - PI – BRASIL </w:t>
      </w:r>
    </w:p>
    <w:p w:rsidR="00C845BC" w:rsidP="5CE1A37E" w:rsidRDefault="5CE1A37E" w14:paraId="2680654F" w14:textId="22E8F4E2">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(OPÇÃO DEPOSITO:CEF AG 0029 OPERAÇÃO 013 </w:t>
      </w:r>
    </w:p>
    <w:p w:rsidR="00C845BC" w:rsidP="5CE1A37E" w:rsidRDefault="5CE1A37E" w14:paraId="03810207" w14:textId="07D9A484">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CONTA POUPANÇA 10965-7-VALOR R$ 10,00) </w:t>
      </w:r>
    </w:p>
    <w:p w:rsidR="00C845BC" w:rsidP="5CE1A37E" w:rsidRDefault="5CE1A37E" w14:paraId="627DC530" w14:textId="1D61B99B">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Titular: Gilberto da Silva Souza </w:t>
      </w:r>
    </w:p>
    <w:p w:rsidR="00C845BC" w:rsidP="5CE1A37E" w:rsidRDefault="5CE1A37E" w14:paraId="7DB1B765" w14:textId="3158B668">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E-mail: gilbertothe2@gmail.com  </w:t>
      </w:r>
    </w:p>
    <w:p w:rsidR="20DE6120" w:rsidP="5CE1A37E" w:rsidRDefault="20DE6120" w14:paraId="3C0C8B7D" w14:textId="4F3613F8">
      <w:pPr>
        <w:jc w:val="both"/>
        <w:rPr>
          <w:rFonts w:ascii="Arial Black" w:hAnsi="Arial Black" w:eastAsia="Arial Black" w:cs="Arial Black"/>
          <w:b/>
          <w:bCs/>
          <w:sz w:val="24"/>
          <w:szCs w:val="24"/>
        </w:rPr>
      </w:pPr>
    </w:p>
    <w:p w:rsidR="00C845BC" w:rsidP="5CE1A37E" w:rsidRDefault="5CE1A37E" w14:paraId="36276CBD" w14:textId="67C43406">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#6) FRANCISCO EUZEBIO DA CRUZ </w:t>
      </w:r>
    </w:p>
    <w:p w:rsidR="00C845BC" w:rsidP="5CE1A37E" w:rsidRDefault="5CE1A37E" w14:paraId="11BDF5DB" w14:textId="76C9E8A0">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RUA ANDOBIA 77 RIO PIORINI</w:t>
      </w:r>
    </w:p>
    <w:p w:rsidR="00C845BC" w:rsidP="5CE1A37E" w:rsidRDefault="5CE1A37E" w14:paraId="27DC2072" w14:textId="6544EAD1">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CEP 69015-590 MANAUS AMAZONAS</w:t>
      </w:r>
    </w:p>
    <w:p w:rsidR="00C845BC" w:rsidP="5CE1A37E" w:rsidRDefault="5CE1A37E" w14:paraId="7D363404" w14:textId="566AF7C7">
      <w:pPr>
        <w:jc w:val="both"/>
        <w:rPr>
          <w:rFonts w:ascii="Arial Black" w:hAnsi="Arial Black" w:eastAsia="Arial Black" w:cs="Arial Black"/>
          <w:b w:val="1"/>
          <w:bCs w:val="1"/>
          <w:sz w:val="24"/>
          <w:szCs w:val="24"/>
        </w:rPr>
      </w:pPr>
      <w:r w:rsidRPr="1CF402CC" w:rsidR="1CF402CC">
        <w:rPr>
          <w:rFonts w:ascii="Arial Black" w:hAnsi="Arial Black" w:eastAsia="Arial Black" w:cs="Arial Black"/>
          <w:b w:val="1"/>
          <w:bCs w:val="1"/>
          <w:sz w:val="24"/>
          <w:szCs w:val="24"/>
        </w:rPr>
        <w:t xml:space="preserve">(OPÇÃO DEPOSITO: CEF AG 2853 OPERAÇÃO 013 </w:t>
      </w:r>
    </w:p>
    <w:p w:rsidR="00C845BC" w:rsidP="5CE1A37E" w:rsidRDefault="5CE1A37E" w14:paraId="40E1DA28" w14:textId="7C4B2530">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CONTA POUPANÇA 15551-4 VALOR R$ 10,00) </w:t>
      </w:r>
    </w:p>
    <w:p w:rsidR="00C845BC" w:rsidP="5CE1A37E" w:rsidRDefault="5CE1A37E" w14:paraId="0201E907" w14:textId="13144AC4">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E-mail: feccruz@yahoo.com.br</w:t>
      </w:r>
    </w:p>
    <w:p w:rsidR="00C845BC" w:rsidP="5CE1A37E" w:rsidRDefault="5CE1A37E" w14:paraId="073E5F39" w14:textId="3F992046">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 </w:t>
      </w:r>
    </w:p>
    <w:p w:rsidR="00C845BC" w:rsidP="5CE1A37E" w:rsidRDefault="5CE1A37E" w14:paraId="238E81E3" w14:textId="1B8064CF">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ETAPA 2: Agora tire o nome #1 da lista e eleve os outros (6 se torna 5, 5 se torna 4, 4 se torna 3 assim por diante...) e coloque SEU Nome com endereço como número 6 na lista. </w:t>
      </w:r>
    </w:p>
    <w:p w:rsidR="00C845BC" w:rsidP="5CE1A37E" w:rsidRDefault="5CE1A37E" w14:paraId="150035B0" w14:textId="5A1185F1">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ETAPA 3: Tente manter a sua mensagem o mais parecido possível, com essa. Agora, poste seu artigo modificado (ou esse meu mesmo) para pelo menos 200 fóruns ou newsgroups (A UOL diz que em sua homepage existem mais de 20.000 newsgroups, informe-se lá na parte de fórum se você não souber) tudo que você necessita é 200, mas lembre-se, quanto mais você mandar, mais dinheiro você ganhará! Você não adquirirá muito a menos que você poste como louco. :) (a melhor maneira de postar é colocar como título, que fica visível para todos, </w:t>
      </w:r>
    </w:p>
    <w:p w:rsidR="00C845BC" w:rsidP="5CE1A37E" w:rsidRDefault="5CE1A37E" w14:paraId="2B6CFC81" w14:textId="2841E96B">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GANHE DINHEIRO FÁCIL ou COMO TRANSFORMAR 60 REAIS EM 120.000, e para o conteúdo, selecione seu texto e envie para os fóruns e newsgroups. Simples. </w:t>
      </w:r>
    </w:p>
    <w:p w:rsidR="00C845BC" w:rsidP="5CE1A37E" w:rsidRDefault="5CE1A37E" w14:paraId="3CB82963" w14:textId="6B800A80">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Isto é perfeitamente legal! Fique com uma cópia destes passos para você e, sempre que você </w:t>
      </w:r>
    </w:p>
    <w:p w:rsidR="00C845BC" w:rsidP="5CE1A37E" w:rsidRDefault="5CE1A37E" w14:paraId="5BBCA630" w14:textId="16502670">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precisar de dinheiro, você pode usar isto novamente. </w:t>
      </w:r>
    </w:p>
    <w:p w:rsidR="00C845BC" w:rsidP="5CE1A37E" w:rsidRDefault="5CE1A37E" w14:paraId="68E652C5" w14:textId="37665545">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POR FAVOR LEMBRE-SE que este programa permanece próspero por causa da HONESTIDADE e INTEGRIDADE dos participantes e ao cumprimento correto das indicações do documento. </w:t>
      </w:r>
    </w:p>
    <w:p w:rsidR="00C845BC" w:rsidP="5CE1A37E" w:rsidRDefault="5CE1A37E" w14:paraId="48742699" w14:textId="5B847BE6">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Olhe isto deste modo. Se você for honesto, o programa continuará e o dinheiro que tantos outros receberam virá também para você, devido à sua contribuição com os R$ 60,00. </w:t>
      </w:r>
    </w:p>
    <w:p w:rsidR="00C845BC" w:rsidP="5CE1A37E" w:rsidRDefault="5CE1A37E" w14:paraId="3A08E226" w14:textId="0E307C53">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NOTA: Você pode querer guardar todos os nomes e endereços de pessoas que enviaram dinheiro a você em um computador ou em cópia no caderno e manter os bilhetes enviados. </w:t>
      </w:r>
    </w:p>
    <w:p w:rsidR="00C845BC" w:rsidP="5CE1A37E" w:rsidRDefault="5CE1A37E" w14:paraId="50C4F60B" w14:textId="2A1E6A7A">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Assim, cada vez que essa mensagem é salva e as direções são seguidas cuidadosamente, serão reembolsados seis sócios pela participação deles como Contribuintes na Lista com dez reais cada. </w:t>
      </w:r>
    </w:p>
    <w:p w:rsidR="00C845BC" w:rsidP="5CE1A37E" w:rsidRDefault="5CE1A37E" w14:paraId="36D70903" w14:textId="1C5CEE7C">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Seu nome subirá na lista a cada remessa de forma que quando seu nome alcançar a #1 </w:t>
      </w:r>
    </w:p>
    <w:p w:rsidR="00C845BC" w:rsidP="5CE1A37E" w:rsidRDefault="5CE1A37E" w14:paraId="51007B14" w14:textId="500BA4EB">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posição você já terá recebido milhares de reais em DINHEIRO VIVO!!! </w:t>
      </w:r>
    </w:p>
    <w:p w:rsidR="00C845BC" w:rsidP="5CE1A37E" w:rsidRDefault="5CE1A37E" w14:paraId="77534151" w14:textId="5AA648D8">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Lembre-se que você só investiu R$ 60,00 (R$ 10,00 para cada uma das seis pessoas listadas acima). </w:t>
      </w:r>
    </w:p>
    <w:p w:rsidR="00C845BC" w:rsidP="5CE1A37E" w:rsidRDefault="5CE1A37E" w14:paraId="7CE3CF5C" w14:textId="492DC0EE">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Envie agora os envelopes, suba o nome dos participantes e adicione seu próprio nome na quinta posição da lista e você está no negócio! </w:t>
      </w:r>
    </w:p>
    <w:p w:rsidR="00C845BC" w:rsidP="5CE1A37E" w:rsidRDefault="5CE1A37E" w14:paraId="09359D34" w14:textId="347DBFD5">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INSTRUÇÕES PARA COMO POSTAR NOS NEWSGROUPS: </w:t>
      </w:r>
    </w:p>
    <w:p w:rsidR="00C845BC" w:rsidP="5CE1A37E" w:rsidRDefault="5CE1A37E" w14:paraId="05825FB7" w14:textId="409C2C10">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Etapa 1) Salve este texto na memória do seu computador. </w:t>
      </w:r>
    </w:p>
    <w:p w:rsidR="00C845BC" w:rsidP="5CE1A37E" w:rsidRDefault="5CE1A37E" w14:paraId="5A3C646D" w14:textId="1FD9B42E">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Etapa 2) Agora use, Internet Explorer ou algum outro navegador e procure vários newsgroups (fóruns online, cadernos de mensagens, locais de conversa, discussões.) </w:t>
      </w:r>
    </w:p>
    <w:p w:rsidR="00C845BC" w:rsidP="5CE1A37E" w:rsidRDefault="5CE1A37E" w14:paraId="1CD0A36C" w14:textId="4EF61593">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Etapa 3) Entre nesses newsgroups e poste uma mensagem nova em cada MURAL ou AREA, algo similar. </w:t>
      </w:r>
    </w:p>
    <w:p w:rsidR="00C845BC" w:rsidP="5CE1A37E" w:rsidRDefault="5CE1A37E" w14:paraId="5DCAF2F0" w14:textId="5B47FAE0">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Envie a mensagem e pronto, você acabou de enviar sua primeira mensagem! </w:t>
      </w:r>
    </w:p>
    <w:p w:rsidR="00C845BC" w:rsidP="5CE1A37E" w:rsidRDefault="5CE1A37E" w14:paraId="483FBF79" w14:textId="651FD232">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Parabéns... Tudo que você tem que fazer é ir em outros MURAIS (temas, áreas, etc.) e fazer de novo no máximo possível (200 mínimo) *LEMBRE-SE, QUANTO MAIS MENSAGENS VOCÊ ENVIAR AOS NEWSGROUPS OU LUGARES DIFERENTES, MAIS DINHEIRO VOCÊ GANHARÁ! </w:t>
      </w:r>
    </w:p>
    <w:p w:rsidR="00C845BC" w:rsidP="5CE1A37E" w:rsidRDefault="5CE1A37E" w14:paraId="01633AF8" w14:textId="3C39F190">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MAS VOCÊ TEM QUE POSTAR UM MÍNIMO DE 200* </w:t>
      </w:r>
    </w:p>
    <w:p w:rsidR="00C845BC" w:rsidP="5CE1A37E" w:rsidRDefault="5CE1A37E" w14:paraId="34958165" w14:textId="3199B60D">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Pronto! Você logo começará a receber dinheiro dentro de dias! Você </w:t>
      </w:r>
    </w:p>
    <w:p w:rsidR="00C845BC" w:rsidP="5CE1A37E" w:rsidRDefault="5CE1A37E" w14:paraId="5AE667FF" w14:textId="591B9E89">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pode querer alugar uma Caixa Postal devido à grande quantia de cartas que você </w:t>
      </w:r>
    </w:p>
    <w:p w:rsidR="00C845BC" w:rsidP="5CE1A37E" w:rsidRDefault="5CE1A37E" w14:paraId="29F0AE2E" w14:textId="7065EEA7">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eventualmente receberá. Se você deseja ficar anônimo, você pode inventar um nome para usar, contanto que o endereço esteja certo para que você receba o dinheiro. * * CONFIRA SEU ENDEREÇO!!! * * </w:t>
      </w:r>
    </w:p>
    <w:p w:rsidR="00C845BC" w:rsidP="5CE1A37E" w:rsidRDefault="5CE1A37E" w14:paraId="7BDEAB71" w14:textId="64200E9E">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Agora o POR QUE de você receber esse dinheiro: </w:t>
      </w:r>
    </w:p>
    <w:p w:rsidR="00C845BC" w:rsidP="5CE1A37E" w:rsidRDefault="5CE1A37E" w14:paraId="6CA3B58A" w14:textId="74024DD8">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Pessimistamente vamos dizer que das 200 mensagens que eu enviei, digamos que eu receba só 6 respostas (um exemplo muito baixo). Então receberei R$ 60,00 com meu nome na posição #6 na carta. </w:t>
      </w:r>
    </w:p>
    <w:p w:rsidR="00C845BC" w:rsidP="5CE1A37E" w:rsidRDefault="5CE1A37E" w14:paraId="7F9F7867" w14:textId="04436E9F">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Agora, cada uma das 6 pessoas que há pouco me enviaram R$ 10,00 enviam mais no MÍNIMO 200 mensagens para outros lugares diferentes, cada uma com o meu nome agora na posição #4 e só 5 pessoas respondem a cada uma dessas 6 pessoas (30 pessoas honestamente participarem de um total de 1200 mensagens para várias pessoas, um exemplo muito baixo mesmo), isso é mais R$ 600,00 para mim, agora esses 25 cada faz 200 postos MÍNIMOS com meu nome na posição #4 e só 5 respondem para cada um dos 25 que enviaram, eu receberei então mais R$ 1.250,00! </w:t>
      </w:r>
    </w:p>
    <w:p w:rsidR="00C845BC" w:rsidP="5CE1A37E" w:rsidRDefault="5CE1A37E" w14:paraId="2C716B2F" w14:textId="6283962E">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Agora, essas 125 pessoas postam o MÍNIMO 200 com meu nome na posição #3 e só 5 </w:t>
      </w:r>
    </w:p>
    <w:p w:rsidR="00C845BC" w:rsidP="5CE1A37E" w:rsidRDefault="5CE1A37E" w14:paraId="5816BF97" w14:textId="424DDE0B">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respondem cada, eu ganharei mais R$ 125.000,00! OK, agora aqui é a parte divertida, cada dessas 625 pessoas posta para um MÍNIMO 200 newsgroups diferentes com meu nome a posição #2 e cada só recebe 5 retornos. Isso me rende mais R$ 846.250,00!!! Essas 3.125 pessoas também vão mandar mensagens a 200 newsgroups com meu nome na posição #1 e se ainda 5 pessoas dos 200 newsgroups de cara reagem eu receberei $1.931.250,00! </w:t>
      </w:r>
    </w:p>
    <w:p w:rsidR="00C845BC" w:rsidP="5CE1A37E" w:rsidRDefault="5CE1A37E" w14:paraId="698B196F" w14:textId="1BA880E3">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Com um investimento original de só R$60,00! Incrível! Quando seu nome sai da lista você só precisa enviar mais R$ 60.00 e colocar seu nome na posição 6 de uma nova mensagem e posta mais 200 mensagens novamente. Você deve lembrar que: milhões de pessoas estão entrando na Internet no Brasil e no mundo inteiro e estão lendo estes artigos todos os dias, assim como você agora!! </w:t>
      </w:r>
    </w:p>
    <w:p w:rsidR="00C845BC" w:rsidP="5CE1A37E" w:rsidRDefault="5CE1A37E" w14:paraId="6EAB3802" w14:textId="6446E2CA">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Você deveria pegar R$60,00 e tentar ver se funciona?? eu acho que sim, umas pessoas disseram: </w:t>
      </w:r>
    </w:p>
    <w:p w:rsidR="00C845BC" w:rsidP="5CE1A37E" w:rsidRDefault="5CE1A37E" w14:paraId="308EC898" w14:textId="071443C7">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"E se isso não der os retornos esperado? " Eu lhe digo o que eu pensei...” Bem, então eu não tento mais, só isso". O que são 60 reais hoje quando há muito mais chance </w:t>
      </w:r>
    </w:p>
    <w:p w:rsidR="00C845BC" w:rsidP="5CE1A37E" w:rsidRDefault="5CE1A37E" w14:paraId="5ED7D94A" w14:textId="0EAE7738">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de realmente funcionar. Quais as chances de isso acontecer quando MILHÕES de pessoas honestas como você estão se juntando a esse grupo? Estima-se que entre 20.000 e 50.000 novas pessoas se juntem à Internet todos os dias e vão para os chats e newsgroups! </w:t>
      </w:r>
    </w:p>
    <w:p w:rsidR="00C845BC" w:rsidP="5CE1A37E" w:rsidRDefault="5CE1A37E" w14:paraId="6A969C43" w14:textId="2EDC19E3">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Lembre-se, jogue RAZOAVELMENTE e HONESTAMENTE e isto realmente funcionará. </w:t>
      </w:r>
    </w:p>
    <w:p w:rsidR="00C845BC" w:rsidP="5CE1A37E" w:rsidRDefault="5CE1A37E" w14:paraId="6C7C553E" w14:textId="0740BFC4">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LEMBRE-SE, QUANTO MAIS MENSAGENS VOCÊ ENVIAR AOS NEWSGROUPS, FÓRUNS E LUGARES DIFERENTES, MAIS DINHEIRO VOCÊ GANHARÁ! *** BOA SORTE *** e aproveite bem toda a grana que você ganhará!!!! </w:t>
      </w:r>
    </w:p>
    <w:p w:rsidR="00C845BC" w:rsidP="5CE1A37E" w:rsidRDefault="5CE1A37E" w14:paraId="25FCA95A" w14:textId="43617F9A">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Obs. Tenha absoluta certeza de que assim que receber sua correspondência, irei colocá-lo(a) em </w:t>
      </w:r>
    </w:p>
    <w:p w:rsidR="00C845BC" w:rsidP="5CE1A37E" w:rsidRDefault="5CE1A37E" w14:paraId="68CF9E73" w14:textId="40E66D8E">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minha lista! </w:t>
      </w:r>
    </w:p>
    <w:p w:rsidR="00C845BC" w:rsidP="5CE1A37E" w:rsidRDefault="5CE1A37E" w14:paraId="67692E97" w14:textId="573DB42D">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Salve esta página ou copie este texto para você, para que possa ler com mais calma, reflexão </w:t>
      </w:r>
    </w:p>
    <w:p w:rsidR="00C845BC" w:rsidP="5CE1A37E" w:rsidRDefault="5CE1A37E" w14:paraId="7794CEDE" w14:textId="015440C2">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e utilizá-la como base para seu texto! </w:t>
      </w:r>
    </w:p>
    <w:p w:rsidR="00C845BC" w:rsidP="5CE1A37E" w:rsidRDefault="5CE1A37E" w14:paraId="2356F8A6" w14:textId="050D34B6">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Muito obrigado pela sua atenção e sucesso!!! </w:t>
      </w:r>
    </w:p>
    <w:p w:rsidR="00C845BC" w:rsidP="5CE1A37E" w:rsidRDefault="5CE1A37E" w14:paraId="47BEE51A" w14:textId="5030AB66">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“...O MUNDO SERIA BEM MELHOR SE TODAS AS PESSOAS PUDESSEM CONTAR COM AS OUTRAS PESSOAS E NÃO COM SISTEMA FALIDO DO GOVERNO DE NOSSO PAÍS, FAÇA A DIFERENÇA NESSE PAÍS E ALÉM DE AJUDAR VOCÊ PODE SER BENEFICIADO TAMBÉM, O SISTEMA FUNCIONA SÓ DEPENDE DE VOCE CONTINUAR.” </w:t>
      </w:r>
    </w:p>
    <w:p w:rsidR="00C845BC" w:rsidP="5CE1A37E" w:rsidRDefault="5CE1A37E" w14:paraId="009FDB31" w14:textId="4D47D709">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CASO DESEJE ACELERAR SUA ENTRADA SEM TER QUE ENVIAR AS 6 CARTAS INICIAIS, FAÇA OS 6 DEPÓSITOS NUMA LOTERIA DA CAIXA E MANDE CADA RECIBO PARA CADA UM DOS 6 DA SUA LISTA PEDINDO PARA SER INSERIDO NA LISTA DE REMETENTES DE CADA UM. </w:t>
      </w:r>
    </w:p>
    <w:p w:rsidR="00C845BC" w:rsidP="5CE1A37E" w:rsidRDefault="5CE1A37E" w14:paraId="393AEC0A" w14:textId="46BC0D14">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50 CARTAS RECEBIDAS EM UM SÓ DIA, FORAM R$500,00 </w:t>
      </w:r>
    </w:p>
    <w:p w:rsidR="00C845BC" w:rsidP="5CE1A37E" w:rsidRDefault="5CE1A37E" w14:paraId="4DEBF38C" w14:textId="082DCAB6">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ATENÇÃO NOVIDADE </w:t>
      </w:r>
    </w:p>
    <w:p w:rsidR="00C845BC" w:rsidP="5CE1A37E" w:rsidRDefault="5CE1A37E" w14:paraId="3EC28138" w14:textId="12BCE6E1">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 xml:space="preserve">ATENDENDO A DIVERSOS PEDIDOS E SUGESTÕES DE PARTICIPANTES </w:t>
      </w:r>
    </w:p>
    <w:p w:rsidR="00C845BC" w:rsidP="5CE1A37E" w:rsidRDefault="5CE1A37E" w14:paraId="35F713DC" w14:textId="79280283">
      <w:pPr>
        <w:jc w:val="both"/>
        <w:rPr>
          <w:rFonts w:ascii="Arial Black" w:hAnsi="Arial Black" w:eastAsia="Arial Black" w:cs="Arial Black"/>
          <w:b/>
          <w:bCs/>
          <w:sz w:val="24"/>
          <w:szCs w:val="24"/>
        </w:rPr>
      </w:pPr>
      <w:r w:rsidRPr="5CE1A37E">
        <w:rPr>
          <w:rFonts w:ascii="Arial Black" w:hAnsi="Arial Black" w:eastAsia="Arial Black" w:cs="Arial Black"/>
          <w:b/>
          <w:bCs/>
          <w:sz w:val="24"/>
          <w:szCs w:val="24"/>
        </w:rPr>
        <w:t>DECIDIMOS CRIAR 4 MODELOS DE ROTATIVA, VISANDO ATENDER FATIAS MAIS ABASTADAS DA POPULAÇÃO MUNDIAL...DORAVANTE TEMOS ROTATIVA 10, ROTATIVA 20, ROTATIVA 50 E ROTATIVA 100 REAIS TUDO PERMANECE IGUAL A UNICA COISA QUE MUDA É O VALOR DA NOTA QUE VOCE COLOCARA NOS ENVELOPES OU DEPOSITARÁ NA CONTA, SUA ROTATIVA SAIRÁ NO VALOR DA NOTA OU DEPOSITO RECEBIDO. ISSO É MUITO BOM PORQUE AUMENTA O VALOR DE RETORNO PROPORCIONALMENTE. EM SUMA, QUEM RECEBER CARTA OU DEPOSITO NUM DESSES VALORES 10, 20, 50 100 REAIS DEVE FAZER A ROTATIVA NO MESMO VALOR PARA RECEBER.</w:t>
      </w:r>
    </w:p>
    <w:p w:rsidR="00C845BC" w:rsidP="5CE1A37E" w:rsidRDefault="00C845BC" w14:paraId="1E207724" w14:textId="04D492F9">
      <w:pPr>
        <w:jc w:val="both"/>
        <w:rPr>
          <w:rFonts w:ascii="Arial Black" w:hAnsi="Arial Black" w:eastAsia="Arial Black" w:cs="Arial Black"/>
          <w:b/>
          <w:bCs/>
          <w:sz w:val="24"/>
          <w:szCs w:val="24"/>
        </w:rPr>
      </w:pPr>
    </w:p>
    <w:sectPr w:rsidR="00C845BC">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2"/>
  <w:revisionView w:inkAnnotations="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0CEB1BF"/>
    <w:rsid w:val="00450F69"/>
    <w:rsid w:val="00C845BC"/>
    <w:rsid w:val="00E32CE1"/>
    <w:rsid w:val="1B8FE6CF"/>
    <w:rsid w:val="1CF402CC"/>
    <w:rsid w:val="20DE6120"/>
    <w:rsid w:val="30CEB1BF"/>
    <w:rsid w:val="3D892A01"/>
    <w:rsid w:val="47D0CBA3"/>
    <w:rsid w:val="5CE1A3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EB1BF"/>
  <w15:chartTrackingRefBased/>
  <w15:docId w15:val="{D12D5A45-41D4-4650-8E7F-2E857D86B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Francisco Euzébio da Cruz</dc:creator>
  <keywords/>
  <dc:description/>
  <lastModifiedBy>Francisco Euzébio da Cruz</lastModifiedBy>
  <revision>3</revision>
  <dcterms:created xsi:type="dcterms:W3CDTF">2020-08-28T04:03:00.0000000Z</dcterms:created>
  <dcterms:modified xsi:type="dcterms:W3CDTF">2021-01-14T13:25:54.0459828Z</dcterms:modified>
</coreProperties>
</file>